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296670098"/>
        <w15:appearance w15:val="hidden"/>
      </w:sdtPr>
      <w:sdtEndPr/>
      <w:sdtContent>
        <w:p w14:paraId="3BA8A215" w14:textId="77777777" w:rsidR="00150D59" w:rsidRDefault="000A2F59"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BD8E18" wp14:editId="6B00E38A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uppieren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hteck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feld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26B33" w14:textId="77777777" w:rsidR="00AE7877" w:rsidRPr="00AA588A" w:rsidRDefault="00AE7877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 w:rsidRPr="00AA588A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  <w:lang w:val="de-DE"/>
                                    </w:rPr>
                                    <w:t>Willkommen bei Word</w:t>
                                  </w:r>
                                </w:p>
                                <w:p w14:paraId="660769A7" w14:textId="77777777" w:rsidR="00AE7877" w:rsidRPr="00150D59" w:rsidRDefault="00AE7877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feld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C917C0" w14:textId="77777777" w:rsidR="00AE7877" w:rsidRPr="002B1618" w:rsidRDefault="00AE7877" w:rsidP="00150D59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de-DE"/>
                                    </w:rPr>
                                    <w:t>5</w:t>
                                  </w:r>
                                  <w:r w:rsidRPr="002B1618"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de-DE"/>
                                    </w:rPr>
                                    <w:t>Tipps</w:t>
                                  </w:r>
                                  <w:r w:rsidRPr="00AA588A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  <w:lang w:val="de-DE"/>
                                    </w:rPr>
                                    <w:t>für</w:t>
                                  </w:r>
                                  <w:r w:rsidRPr="00AA588A"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  <w:lang w:val="de-DE"/>
                                    </w:rPr>
                                    <w:t xml:space="preserve"> leichteres Arbeiten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08BD8E18" id="Gruppieren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">
                    <v:rect id="Rechteck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63F26B33" w14:textId="77777777" w:rsidR="00AE7877" w:rsidRPr="00AA588A" w:rsidRDefault="00AE7877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AA588A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  <w:lang w:val="de-DE"/>
                              </w:rPr>
                              <w:t>Willkommen bei Word</w:t>
                            </w:r>
                          </w:p>
                          <w:p w14:paraId="660769A7" w14:textId="77777777" w:rsidR="00AE7877" w:rsidRPr="00150D59" w:rsidRDefault="00AE7877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feld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05C917C0" w14:textId="77777777" w:rsidR="00AE7877" w:rsidRPr="002B1618" w:rsidRDefault="00AE7877" w:rsidP="00150D59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de-DE"/>
                              </w:rPr>
                              <w:t>5</w:t>
                            </w:r>
                            <w:r w:rsidRPr="002B1618"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de-DE"/>
                              </w:rPr>
                              <w:t>Tipps</w:t>
                            </w:r>
                            <w:r w:rsidRPr="00AA588A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  <w:lang w:val="de-DE"/>
                              </w:rPr>
                              <w:t>für</w:t>
                            </w:r>
                            <w:r w:rsidRPr="00AA588A"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  <w:lang w:val="de-DE"/>
                              </w:rPr>
                              <w:t xml:space="preserve"> leichteres Arbeiten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4F5ECF0D" w14:textId="77777777" w:rsidR="00150D59" w:rsidRDefault="00150D59"/>
        <w:p w14:paraId="033A143F" w14:textId="77777777" w:rsidR="00150D59" w:rsidRDefault="00150D59"/>
        <w:p w14:paraId="6627654A" w14:textId="77777777" w:rsidR="00150D59" w:rsidRDefault="00150D59"/>
        <w:p w14:paraId="1065AEC4" w14:textId="77777777" w:rsidR="00150D59" w:rsidRDefault="00150D59">
          <w:pPr>
            <w:spacing w:after="70"/>
          </w:pPr>
          <w:r>
            <w:br w:type="page"/>
          </w:r>
        </w:p>
      </w:sdtContent>
    </w:sdt>
    <w:p w14:paraId="27EE4862" w14:textId="77777777" w:rsidR="00150D59" w:rsidRPr="00B813F2" w:rsidRDefault="00414B47" w:rsidP="00B813F2">
      <w:pPr>
        <w:pStyle w:val="berschrift1"/>
        <w:numPr>
          <w:ilvl w:val="0"/>
          <w:numId w:val="2"/>
        </w:numPr>
        <w:spacing w:before="600"/>
        <w:ind w:left="629" w:hanging="357"/>
        <w:rPr>
          <w:sz w:val="50"/>
          <w:szCs w:val="50"/>
        </w:rPr>
      </w:pPr>
      <w:r w:rsidRPr="00B813F2">
        <w:rPr>
          <w:sz w:val="50"/>
          <w:szCs w:val="50"/>
          <w:lang w:val="de-DE"/>
        </w:rPr>
        <w:lastRenderedPageBreak/>
        <w:t>Verwenden von Echtzeitlayout und Ausrichtungslinien</w:t>
      </w:r>
    </w:p>
    <w:p w14:paraId="7B5B8D66" w14:textId="77777777" w:rsidR="00150D59" w:rsidRPr="00B813F2" w:rsidRDefault="00DF6C02" w:rsidP="00D902AC">
      <w:pPr>
        <w:pStyle w:val="Anweisungen"/>
        <w:ind w:left="720"/>
        <w:rPr>
          <w:rStyle w:val="Hyperlink"/>
          <w:sz w:val="20"/>
          <w:szCs w:val="20"/>
          <w:lang w:val="en"/>
        </w:rPr>
      </w:pPr>
      <w:bookmarkStart w:id="1" w:name="_Live_layout_and"/>
      <w:bookmarkEnd w:id="1"/>
      <w:r w:rsidRPr="00B813F2">
        <w:rPr>
          <w:sz w:val="20"/>
          <w:szCs w:val="20"/>
          <w:lang w:val="de-DE"/>
        </w:rPr>
        <w:t>Klicken Sie auf das Bild</w:t>
      </w:r>
      <w:r w:rsidR="00E509F3" w:rsidRPr="00B813F2">
        <w:rPr>
          <w:sz w:val="20"/>
          <w:szCs w:val="20"/>
          <w:lang w:val="de-DE"/>
        </w:rPr>
        <w:t xml:space="preserve"> unten</w:t>
      </w:r>
      <w:r w:rsidRPr="00B813F2">
        <w:rPr>
          <w:sz w:val="20"/>
          <w:szCs w:val="20"/>
          <w:lang w:val="de-DE"/>
        </w:rPr>
        <w:t xml:space="preserve">, und ziehen Sie es an verschiedene Positionen auf der Seite. </w:t>
      </w:r>
      <w:r w:rsidR="00B06ED3" w:rsidRPr="00B813F2">
        <w:rPr>
          <w:sz w:val="20"/>
          <w:szCs w:val="20"/>
          <w:lang w:val="de-DE"/>
        </w:rPr>
        <w:t xml:space="preserve">Der Text verschiebt sich </w:t>
      </w:r>
      <w:r w:rsidR="00067C15" w:rsidRPr="00B813F2">
        <w:rPr>
          <w:sz w:val="20"/>
          <w:szCs w:val="20"/>
          <w:lang w:val="de-DE"/>
        </w:rPr>
        <w:t xml:space="preserve">um das Bild, und Sie erhalten eine Livevorschau des neuen Layouts. </w:t>
      </w:r>
      <w:r w:rsidRPr="00B813F2">
        <w:rPr>
          <w:sz w:val="20"/>
          <w:szCs w:val="20"/>
          <w:lang w:val="de-DE"/>
        </w:rPr>
        <w:t xml:space="preserve">Versuchen Sie, das Bild am </w:t>
      </w:r>
      <w:r w:rsidR="00BB566E" w:rsidRPr="00B813F2">
        <w:rPr>
          <w:sz w:val="20"/>
          <w:szCs w:val="20"/>
          <w:lang w:val="de-DE"/>
        </w:rPr>
        <w:t>oberen Rand</w:t>
      </w:r>
      <w:r w:rsidRPr="00B813F2">
        <w:rPr>
          <w:sz w:val="20"/>
          <w:szCs w:val="20"/>
          <w:lang w:val="de-DE"/>
        </w:rPr>
        <w:t xml:space="preserve"> dieses Abschnitts auszurichten. Dabei können Sie feststellen, wie Ihnen die Ausrichtungslinien bei der Positionierung auf der Seite behilflich sind. </w:t>
      </w:r>
      <w:hyperlink r:id="rId8" w:history="1">
        <w:r w:rsidRPr="00B813F2">
          <w:rPr>
            <w:rStyle w:val="Hyperlink"/>
            <w:sz w:val="20"/>
            <w:szCs w:val="20"/>
            <w:lang w:val="de-DE"/>
          </w:rPr>
          <w:t>Weitere Informationen</w:t>
        </w:r>
      </w:hyperlink>
      <w:r w:rsidRPr="00B813F2">
        <w:rPr>
          <w:rStyle w:val="Hyperlink"/>
          <w:sz w:val="20"/>
          <w:szCs w:val="20"/>
          <w:lang w:val="de-DE"/>
        </w:rPr>
        <w:t xml:space="preserve"> auf office.com</w:t>
      </w:r>
      <w:bookmarkStart w:id="2" w:name="_Simple_Markup"/>
      <w:bookmarkEnd w:id="2"/>
    </w:p>
    <w:p w14:paraId="024C6BEF" w14:textId="77777777" w:rsidR="00BB566E" w:rsidRPr="00B813F2" w:rsidRDefault="00446C5F" w:rsidP="00D902AC">
      <w:pPr>
        <w:pStyle w:val="Anweisungen"/>
        <w:ind w:left="720"/>
        <w:rPr>
          <w:sz w:val="20"/>
          <w:szCs w:val="20"/>
        </w:rPr>
      </w:pPr>
      <w:r w:rsidRPr="00B813F2">
        <w:rPr>
          <w:noProof/>
          <w:color w:val="0563C1" w:themeColor="hyperlink"/>
          <w:sz w:val="20"/>
          <w:szCs w:val="20"/>
          <w:u w:val="single"/>
          <w:lang w:val="de-DE" w:eastAsia="de-DE"/>
        </w:rPr>
        <w:drawing>
          <wp:anchor distT="0" distB="0" distL="114300" distR="114300" simplePos="0" relativeHeight="251663360" behindDoc="1" locked="0" layoutInCell="1" allowOverlap="1" wp14:anchorId="1C262783" wp14:editId="7EC68229">
            <wp:simplePos x="0" y="0"/>
            <wp:positionH relativeFrom="margin">
              <wp:posOffset>390359</wp:posOffset>
            </wp:positionH>
            <wp:positionV relativeFrom="paragraph">
              <wp:posOffset>46106</wp:posOffset>
            </wp:positionV>
            <wp:extent cx="17716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68" y="21252"/>
                <wp:lineTo x="21368" y="0"/>
                <wp:lineTo x="0" y="0"/>
              </wp:wrapPolygon>
            </wp:wrapTight>
            <wp:docPr id="4" name="Grafik 3" descr="worddoc_v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 descr="worddoc_v7-03.png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55643" w14:textId="77777777" w:rsidR="00BB566E" w:rsidRPr="00B813F2" w:rsidRDefault="00BB566E" w:rsidP="00D902AC">
      <w:pPr>
        <w:pStyle w:val="Anweisungen"/>
        <w:ind w:left="720"/>
        <w:rPr>
          <w:sz w:val="20"/>
          <w:szCs w:val="20"/>
        </w:rPr>
      </w:pPr>
    </w:p>
    <w:p w14:paraId="3B5B2926" w14:textId="77777777" w:rsidR="00BB566E" w:rsidRPr="00B813F2" w:rsidRDefault="00BB566E" w:rsidP="00D902AC">
      <w:pPr>
        <w:pStyle w:val="Anweisungen"/>
        <w:ind w:left="720"/>
        <w:rPr>
          <w:sz w:val="20"/>
          <w:szCs w:val="20"/>
        </w:rPr>
      </w:pPr>
    </w:p>
    <w:p w14:paraId="33467B5C" w14:textId="77777777" w:rsidR="00BB566E" w:rsidRDefault="00BB566E" w:rsidP="00D902AC">
      <w:pPr>
        <w:pStyle w:val="Anweisungen"/>
        <w:ind w:left="720"/>
      </w:pPr>
    </w:p>
    <w:p w14:paraId="31F7491F" w14:textId="77777777" w:rsidR="00F416D5" w:rsidRDefault="00F416D5" w:rsidP="00D902AC">
      <w:pPr>
        <w:pStyle w:val="Anweisungen"/>
        <w:ind w:left="720"/>
      </w:pPr>
    </w:p>
    <w:p w14:paraId="76BCF5C9" w14:textId="77777777" w:rsidR="00150D59" w:rsidRPr="00B813F2" w:rsidRDefault="00C86BB9" w:rsidP="00B813F2">
      <w:pPr>
        <w:pStyle w:val="berschrift1"/>
        <w:numPr>
          <w:ilvl w:val="0"/>
          <w:numId w:val="2"/>
        </w:numPr>
        <w:spacing w:before="600"/>
        <w:ind w:left="629" w:hanging="357"/>
        <w:rPr>
          <w:sz w:val="50"/>
          <w:szCs w:val="50"/>
          <w:lang w:val="de-DE"/>
        </w:rPr>
      </w:pPr>
      <w:bookmarkStart w:id="3" w:name="_Toc320026684"/>
      <w:r w:rsidRPr="00B813F2">
        <w:rPr>
          <w:sz w:val="50"/>
          <w:szCs w:val="50"/>
          <w:lang w:val="de-DE"/>
        </w:rPr>
        <w:t>Zusammenarbeiten in der Ansicht</w:t>
      </w:r>
      <w:r w:rsidR="00150D59" w:rsidRPr="00B813F2">
        <w:rPr>
          <w:sz w:val="50"/>
          <w:szCs w:val="50"/>
          <w:lang w:val="de-DE"/>
        </w:rPr>
        <w:t xml:space="preserve"> "Einfaches Markup"</w:t>
      </w:r>
      <w:bookmarkEnd w:id="3"/>
      <w:r w:rsidR="00150D59" w:rsidRPr="00B813F2">
        <w:rPr>
          <w:sz w:val="50"/>
          <w:szCs w:val="50"/>
          <w:lang w:val="de-DE"/>
        </w:rPr>
        <w:t> </w:t>
      </w:r>
    </w:p>
    <w:p w14:paraId="4A2E23D1" w14:textId="77777777" w:rsidR="005D7632" w:rsidRPr="00B813F2" w:rsidRDefault="00B06ED3" w:rsidP="00D902AC">
      <w:pPr>
        <w:ind w:left="720"/>
        <w:rPr>
          <w:sz w:val="20"/>
          <w:szCs w:val="20"/>
          <w:lang w:val="de-DE"/>
        </w:rPr>
      </w:pPr>
      <w:r w:rsidRPr="00B813F2">
        <w:rPr>
          <w:rStyle w:val="Anweisungszeichen"/>
          <w:sz w:val="20"/>
          <w:szCs w:val="20"/>
          <w:lang w:val="de-DE"/>
        </w:rPr>
        <w:t>Die neue Bearbeitungsansicht</w:t>
      </w:r>
      <w:r w:rsidR="00150D59" w:rsidRPr="00B813F2">
        <w:rPr>
          <w:rStyle w:val="Anweisungszeichen"/>
          <w:sz w:val="20"/>
          <w:szCs w:val="20"/>
          <w:lang w:val="de-DE"/>
        </w:rPr>
        <w:t xml:space="preserve"> "Einfaches Markup"</w:t>
      </w:r>
      <w:r w:rsidRPr="00B813F2">
        <w:rPr>
          <w:rStyle w:val="Anweisungszeichen"/>
          <w:sz w:val="20"/>
          <w:szCs w:val="20"/>
          <w:lang w:val="de-DE"/>
        </w:rPr>
        <w:t xml:space="preserve"> bietet</w:t>
      </w:r>
      <w:r w:rsidR="00C86BB9" w:rsidRPr="00B813F2">
        <w:rPr>
          <w:rStyle w:val="Anweisungszeichen"/>
          <w:sz w:val="20"/>
          <w:szCs w:val="20"/>
          <w:lang w:val="de-DE"/>
        </w:rPr>
        <w:t xml:space="preserve"> eine </w:t>
      </w:r>
      <w:r w:rsidR="0033452D" w:rsidRPr="00B813F2">
        <w:rPr>
          <w:rStyle w:val="Anweisungszeichen"/>
          <w:sz w:val="20"/>
          <w:szCs w:val="20"/>
          <w:lang w:val="de-DE"/>
        </w:rPr>
        <w:t>übersichtliche</w:t>
      </w:r>
      <w:r w:rsidR="00067C15" w:rsidRPr="00B813F2">
        <w:rPr>
          <w:rStyle w:val="Anweisungszeichen"/>
          <w:sz w:val="20"/>
          <w:szCs w:val="20"/>
          <w:lang w:val="de-DE"/>
        </w:rPr>
        <w:t>, unkomplizierte</w:t>
      </w:r>
      <w:r w:rsidR="0033452D" w:rsidRPr="00B813F2">
        <w:rPr>
          <w:rStyle w:val="Anweisungszeichen"/>
          <w:sz w:val="20"/>
          <w:szCs w:val="20"/>
          <w:lang w:val="de-DE"/>
        </w:rPr>
        <w:t xml:space="preserve"> Ansicht Ihres </w:t>
      </w:r>
      <w:proofErr w:type="gramStart"/>
      <w:r w:rsidR="0033452D" w:rsidRPr="00B813F2">
        <w:rPr>
          <w:rStyle w:val="Anweisungszeichen"/>
          <w:sz w:val="20"/>
          <w:szCs w:val="20"/>
          <w:lang w:val="de-DE"/>
        </w:rPr>
        <w:t>Dokuments.</w:t>
      </w:r>
      <w:r w:rsidR="003C03D6" w:rsidRPr="00B813F2">
        <w:rPr>
          <w:rStyle w:val="Anweisungszeichen"/>
          <w:sz w:val="20"/>
          <w:szCs w:val="20"/>
          <w:lang w:val="de-DE"/>
        </w:rPr>
        <w:t>,</w:t>
      </w:r>
      <w:proofErr w:type="gramEnd"/>
      <w:r w:rsidR="00150D59" w:rsidRPr="00B813F2">
        <w:rPr>
          <w:rStyle w:val="Anweisungszeichen"/>
          <w:sz w:val="20"/>
          <w:szCs w:val="20"/>
          <w:lang w:val="de-DE"/>
        </w:rPr>
        <w:t xml:space="preserve"> Dabei sind weiterhin die Stellen </w:t>
      </w:r>
      <w:r w:rsidRPr="00B813F2">
        <w:rPr>
          <w:rStyle w:val="Anweisungszeichen"/>
          <w:sz w:val="20"/>
          <w:szCs w:val="20"/>
          <w:lang w:val="de-DE"/>
        </w:rPr>
        <w:t>markiert,</w:t>
      </w:r>
      <w:r w:rsidR="003C03D6" w:rsidRPr="00B813F2">
        <w:rPr>
          <w:rStyle w:val="Anweisungszeichen"/>
          <w:sz w:val="20"/>
          <w:szCs w:val="20"/>
          <w:lang w:val="de-DE"/>
        </w:rPr>
        <w:t xml:space="preserve"> </w:t>
      </w:r>
      <w:r w:rsidR="00D855F2" w:rsidRPr="00B813F2">
        <w:rPr>
          <w:rStyle w:val="Anweisungszeichen"/>
          <w:sz w:val="20"/>
          <w:szCs w:val="20"/>
          <w:lang w:val="de-DE"/>
        </w:rPr>
        <w:t>an denen</w:t>
      </w:r>
      <w:r w:rsidR="003C03D6" w:rsidRPr="00B813F2">
        <w:rPr>
          <w:rStyle w:val="Anweisungszeichen"/>
          <w:sz w:val="20"/>
          <w:szCs w:val="20"/>
          <w:lang w:val="de-DE"/>
        </w:rPr>
        <w:t xml:space="preserve"> </w:t>
      </w:r>
      <w:r w:rsidR="00150D59" w:rsidRPr="00B813F2">
        <w:rPr>
          <w:rStyle w:val="Anweisungszeichen"/>
          <w:sz w:val="20"/>
          <w:szCs w:val="20"/>
          <w:lang w:val="de-DE"/>
        </w:rPr>
        <w:t>Änderungen vorgenommen oder Kommentare</w:t>
      </w:r>
      <w:r w:rsidR="00D855F2" w:rsidRPr="00B813F2">
        <w:rPr>
          <w:rStyle w:val="Anweisungszeichen"/>
          <w:sz w:val="20"/>
          <w:szCs w:val="20"/>
          <w:lang w:val="de-DE"/>
        </w:rPr>
        <w:t xml:space="preserve"> hinzugefügt wurden</w:t>
      </w:r>
      <w:r w:rsidR="00150D59" w:rsidRPr="00B813F2">
        <w:rPr>
          <w:rStyle w:val="Anweisungszeichen"/>
          <w:sz w:val="20"/>
          <w:szCs w:val="20"/>
          <w:lang w:val="de-DE"/>
        </w:rPr>
        <w:t xml:space="preserve">. </w:t>
      </w:r>
      <w:r w:rsidR="003E1E96" w:rsidRPr="00B813F2">
        <w:rPr>
          <w:rStyle w:val="Anweisungszeichen"/>
          <w:sz w:val="20"/>
          <w:szCs w:val="20"/>
          <w:lang w:val="de-DE"/>
        </w:rPr>
        <w:t xml:space="preserve">Klicken Sie auf die vertikale Markierung links </w:t>
      </w:r>
      <w:r w:rsidR="000A1F67" w:rsidRPr="00B813F2">
        <w:rPr>
          <w:rStyle w:val="Anweisungszeichen"/>
          <w:sz w:val="20"/>
          <w:szCs w:val="20"/>
          <w:lang w:val="de-DE"/>
        </w:rPr>
        <w:t>neben dem Text, um Änderungen</w:t>
      </w:r>
      <w:del w:id="4" w:author="Unknown">
        <w:r w:rsidR="003E1E96" w:rsidRPr="00B813F2" w:rsidDel="003E1E96">
          <w:rPr>
            <w:rStyle w:val="Anweisungszeichen"/>
            <w:sz w:val="20"/>
            <w:szCs w:val="20"/>
            <w:lang w:val="de-DE"/>
          </w:rPr>
          <w:delText>wie diese</w:delText>
        </w:r>
      </w:del>
      <w:r w:rsidR="003E1E96" w:rsidRPr="00B813F2">
        <w:rPr>
          <w:rStyle w:val="Anweisungszeichen"/>
          <w:sz w:val="20"/>
          <w:szCs w:val="20"/>
          <w:lang w:val="de-DE"/>
        </w:rPr>
        <w:t xml:space="preserve"> anzuzeigen. Oder klicken Sie auf das Kommentarsymbol auf der rechten Seite, um sich </w:t>
      </w:r>
      <w:commentRangeStart w:id="5"/>
      <w:r w:rsidR="003E1E96" w:rsidRPr="00B813F2">
        <w:rPr>
          <w:rStyle w:val="Anweisungszeichen"/>
          <w:sz w:val="20"/>
          <w:szCs w:val="20"/>
          <w:lang w:val="de-DE"/>
        </w:rPr>
        <w:t>Kommentare zu diesem Text anzusehen</w:t>
      </w:r>
      <w:commentRangeEnd w:id="5"/>
      <w:r w:rsidR="003E1E96" w:rsidRPr="00B813F2">
        <w:rPr>
          <w:rStyle w:val="Anweisungszeichen"/>
          <w:sz w:val="20"/>
          <w:szCs w:val="20"/>
        </w:rPr>
        <w:commentReference w:id="5"/>
      </w:r>
      <w:r w:rsidR="003E1E96" w:rsidRPr="00B813F2">
        <w:rPr>
          <w:rStyle w:val="Anweisungszeichen"/>
          <w:sz w:val="20"/>
          <w:szCs w:val="20"/>
          <w:lang w:val="de-DE"/>
        </w:rPr>
        <w:t>.</w:t>
      </w:r>
      <w:r w:rsidR="003E1E96" w:rsidRPr="00B813F2">
        <w:rPr>
          <w:sz w:val="20"/>
          <w:szCs w:val="20"/>
          <w:lang w:val="de-DE"/>
        </w:rPr>
        <w:t xml:space="preserve"> </w:t>
      </w:r>
    </w:p>
    <w:p w14:paraId="6720F63E" w14:textId="77777777" w:rsidR="003E1E96" w:rsidRPr="00B813F2" w:rsidRDefault="00903B69" w:rsidP="00D902AC">
      <w:pPr>
        <w:ind w:left="720"/>
        <w:rPr>
          <w:rStyle w:val="Hyperlink"/>
          <w:sz w:val="20"/>
          <w:szCs w:val="20"/>
          <w:lang w:val="en"/>
        </w:rPr>
      </w:pPr>
      <w:hyperlink r:id="rId12" w:history="1">
        <w:r w:rsidR="003E1E96" w:rsidRPr="00B813F2">
          <w:rPr>
            <w:rStyle w:val="Hyperlink"/>
            <w:sz w:val="20"/>
            <w:szCs w:val="20"/>
            <w:lang w:val="de-DE"/>
          </w:rPr>
          <w:t>Weitere Informationen</w:t>
        </w:r>
      </w:hyperlink>
      <w:r w:rsidR="003E1E96" w:rsidRPr="00B813F2">
        <w:rPr>
          <w:rStyle w:val="Hyperlink"/>
          <w:sz w:val="20"/>
          <w:szCs w:val="20"/>
          <w:lang w:val="de-DE"/>
        </w:rPr>
        <w:t xml:space="preserve"> auf office.com</w:t>
      </w:r>
    </w:p>
    <w:p w14:paraId="7693A93F" w14:textId="77777777" w:rsidR="00A8186C" w:rsidRPr="00B813F2" w:rsidRDefault="00F329D4" w:rsidP="00B813F2">
      <w:pPr>
        <w:pStyle w:val="berschrift1"/>
        <w:numPr>
          <w:ilvl w:val="0"/>
          <w:numId w:val="2"/>
        </w:numPr>
        <w:spacing w:before="600"/>
        <w:ind w:left="629" w:hanging="357"/>
        <w:rPr>
          <w:sz w:val="50"/>
          <w:szCs w:val="50"/>
        </w:rPr>
      </w:pPr>
      <w:r w:rsidRPr="00B813F2">
        <w:rPr>
          <w:sz w:val="50"/>
          <w:szCs w:val="50"/>
          <w:lang w:val="de-DE"/>
        </w:rPr>
        <w:t>Einfügen von O</w:t>
      </w:r>
      <w:r w:rsidR="00A8186C" w:rsidRPr="00B813F2">
        <w:rPr>
          <w:sz w:val="50"/>
          <w:szCs w:val="50"/>
          <w:lang w:val="de-DE"/>
        </w:rPr>
        <w:t>nline</w:t>
      </w:r>
      <w:r w:rsidRPr="00B813F2">
        <w:rPr>
          <w:sz w:val="50"/>
          <w:szCs w:val="50"/>
          <w:lang w:val="de-DE"/>
        </w:rPr>
        <w:t>b</w:t>
      </w:r>
      <w:r w:rsidR="00A8186C" w:rsidRPr="00B813F2">
        <w:rPr>
          <w:sz w:val="50"/>
          <w:szCs w:val="50"/>
          <w:lang w:val="de-DE"/>
        </w:rPr>
        <w:t xml:space="preserve">ildern </w:t>
      </w:r>
      <w:r w:rsidRPr="00B813F2">
        <w:rPr>
          <w:sz w:val="50"/>
          <w:szCs w:val="50"/>
          <w:lang w:val="de-DE"/>
        </w:rPr>
        <w:t>und -vi</w:t>
      </w:r>
      <w:r w:rsidR="00A8186C" w:rsidRPr="00B813F2">
        <w:rPr>
          <w:sz w:val="50"/>
          <w:szCs w:val="50"/>
          <w:lang w:val="de-DE"/>
        </w:rPr>
        <w:t>deos</w:t>
      </w:r>
    </w:p>
    <w:p w14:paraId="19D0D857" w14:textId="77777777" w:rsidR="00A8186C" w:rsidRPr="00B813F2" w:rsidRDefault="00A8186C" w:rsidP="00D902AC">
      <w:pPr>
        <w:ind w:left="720"/>
        <w:rPr>
          <w:sz w:val="20"/>
          <w:szCs w:val="20"/>
          <w:lang w:val="de-DE"/>
        </w:rPr>
      </w:pPr>
      <w:r w:rsidRPr="00B813F2">
        <w:rPr>
          <w:sz w:val="20"/>
          <w:szCs w:val="20"/>
          <w:lang w:val="de-DE" w:eastAsia="ja-JP"/>
        </w:rPr>
        <w:t xml:space="preserve">Sie </w:t>
      </w:r>
      <w:r w:rsidR="00EF205F" w:rsidRPr="00B813F2">
        <w:rPr>
          <w:sz w:val="20"/>
          <w:szCs w:val="20"/>
          <w:lang w:val="de-DE" w:eastAsia="ja-JP"/>
        </w:rPr>
        <w:t xml:space="preserve">können </w:t>
      </w:r>
      <w:r w:rsidRPr="00B813F2">
        <w:rPr>
          <w:sz w:val="20"/>
          <w:szCs w:val="20"/>
          <w:lang w:val="de-DE" w:eastAsia="ja-JP"/>
        </w:rPr>
        <w:t xml:space="preserve">Onlinevideos </w:t>
      </w:r>
      <w:r w:rsidR="00EF205F" w:rsidRPr="00B813F2">
        <w:rPr>
          <w:sz w:val="20"/>
          <w:szCs w:val="20"/>
          <w:lang w:val="de-DE" w:eastAsia="ja-JP"/>
        </w:rPr>
        <w:t>in</w:t>
      </w:r>
      <w:r w:rsidR="009F1989">
        <w:rPr>
          <w:sz w:val="20"/>
          <w:szCs w:val="20"/>
          <w:lang w:val="de-DE" w:eastAsia="ja-JP"/>
        </w:rPr>
        <w:t xml:space="preserve"> </w:t>
      </w:r>
      <w:r w:rsidR="00B06ED3" w:rsidRPr="00B813F2">
        <w:rPr>
          <w:sz w:val="20"/>
          <w:szCs w:val="20"/>
          <w:lang w:val="de-DE" w:eastAsia="ja-JP"/>
        </w:rPr>
        <w:t>Word-Dokumenten</w:t>
      </w:r>
      <w:r w:rsidR="00EF205F" w:rsidRPr="00B813F2">
        <w:rPr>
          <w:sz w:val="20"/>
          <w:szCs w:val="20"/>
          <w:lang w:val="de-DE" w:eastAsia="ja-JP"/>
        </w:rPr>
        <w:t xml:space="preserve"> </w:t>
      </w:r>
      <w:r w:rsidRPr="00B813F2">
        <w:rPr>
          <w:sz w:val="20"/>
          <w:szCs w:val="20"/>
          <w:lang w:val="de-DE" w:eastAsia="ja-JP"/>
        </w:rPr>
        <w:t xml:space="preserve">hinzufügen </w:t>
      </w:r>
      <w:r w:rsidR="003C03D6" w:rsidRPr="00B813F2">
        <w:rPr>
          <w:sz w:val="20"/>
          <w:szCs w:val="20"/>
          <w:lang w:val="de-DE" w:eastAsia="ja-JP"/>
        </w:rPr>
        <w:t xml:space="preserve">und </w:t>
      </w:r>
      <w:r w:rsidRPr="00B813F2">
        <w:rPr>
          <w:sz w:val="20"/>
          <w:szCs w:val="20"/>
          <w:lang w:val="de-DE" w:eastAsia="ja-JP"/>
        </w:rPr>
        <w:t>abspielen. Auch Bilder von Fotodiensten im Internet können Sie direkt hinzufügen, ohne sie erst auf dem Computer speichern zu müssen.</w:t>
      </w:r>
      <w:r w:rsidR="006D3BBA" w:rsidRPr="00B813F2">
        <w:rPr>
          <w:sz w:val="20"/>
          <w:szCs w:val="20"/>
          <w:lang w:val="de-DE" w:eastAsia="ja-JP"/>
        </w:rPr>
        <w:t xml:space="preserve"> Klicken Sie auf </w:t>
      </w:r>
      <w:r w:rsidR="006D3BBA" w:rsidRPr="00B813F2">
        <w:rPr>
          <w:b/>
          <w:sz w:val="20"/>
          <w:szCs w:val="20"/>
          <w:lang w:val="de-DE" w:eastAsia="ja-JP"/>
        </w:rPr>
        <w:t>Einfügen</w:t>
      </w:r>
      <w:r w:rsidR="006D3BBA" w:rsidRPr="00B813F2">
        <w:rPr>
          <w:sz w:val="20"/>
          <w:szCs w:val="20"/>
          <w:lang w:val="de-DE" w:eastAsia="ja-JP"/>
        </w:rPr>
        <w:t xml:space="preserve"> &gt; </w:t>
      </w:r>
      <w:r w:rsidR="006D3BBA" w:rsidRPr="00B813F2">
        <w:rPr>
          <w:b/>
          <w:sz w:val="20"/>
          <w:szCs w:val="20"/>
          <w:lang w:val="de-DE" w:eastAsia="ja-JP"/>
        </w:rPr>
        <w:t>Online</w:t>
      </w:r>
      <w:r w:rsidR="00CB7F84" w:rsidRPr="00B813F2">
        <w:rPr>
          <w:b/>
          <w:sz w:val="20"/>
          <w:szCs w:val="20"/>
          <w:lang w:val="de-DE" w:eastAsia="ja-JP"/>
        </w:rPr>
        <w:t>video</w:t>
      </w:r>
      <w:r w:rsidR="006D3BBA" w:rsidRPr="00B813F2">
        <w:rPr>
          <w:sz w:val="20"/>
          <w:szCs w:val="20"/>
          <w:lang w:val="de-DE" w:eastAsia="ja-JP"/>
        </w:rPr>
        <w:t>, um</w:t>
      </w:r>
      <w:r w:rsidR="00CB7F84" w:rsidRPr="00B813F2">
        <w:rPr>
          <w:sz w:val="20"/>
          <w:szCs w:val="20"/>
          <w:lang w:val="de-DE" w:eastAsia="ja-JP"/>
        </w:rPr>
        <w:t xml:space="preserve"> ein</w:t>
      </w:r>
      <w:r w:rsidR="006D3BBA" w:rsidRPr="00B813F2">
        <w:rPr>
          <w:sz w:val="20"/>
          <w:szCs w:val="20"/>
          <w:lang w:val="de-DE" w:eastAsia="ja-JP"/>
        </w:rPr>
        <w:t xml:space="preserve"> Video</w:t>
      </w:r>
      <w:r w:rsidRPr="00B813F2">
        <w:rPr>
          <w:sz w:val="20"/>
          <w:szCs w:val="20"/>
          <w:lang w:val="de-DE" w:eastAsia="ja-JP"/>
        </w:rPr>
        <w:t xml:space="preserve"> zu diesem Dokument hinzuzufügen.</w:t>
      </w:r>
    </w:p>
    <w:p w14:paraId="7C083E38" w14:textId="77777777" w:rsidR="00150D59" w:rsidRPr="00B813F2" w:rsidRDefault="00414B47" w:rsidP="00B813F2">
      <w:pPr>
        <w:pStyle w:val="berschrift1"/>
        <w:numPr>
          <w:ilvl w:val="0"/>
          <w:numId w:val="2"/>
        </w:numPr>
        <w:spacing w:before="600"/>
        <w:ind w:left="629" w:hanging="357"/>
        <w:rPr>
          <w:sz w:val="50"/>
          <w:szCs w:val="50"/>
        </w:rPr>
      </w:pPr>
      <w:bookmarkStart w:id="6" w:name="_Read_mode"/>
      <w:bookmarkStart w:id="7" w:name="_Toc319937544"/>
      <w:bookmarkEnd w:id="6"/>
      <w:r w:rsidRPr="00B813F2">
        <w:rPr>
          <w:sz w:val="50"/>
          <w:szCs w:val="50"/>
          <w:lang w:val="de-DE"/>
        </w:rPr>
        <w:lastRenderedPageBreak/>
        <w:t>Einfacheres</w:t>
      </w:r>
      <w:r w:rsidR="00150D59" w:rsidRPr="00B813F2">
        <w:rPr>
          <w:sz w:val="50"/>
          <w:szCs w:val="50"/>
          <w:lang w:val="de-DE"/>
        </w:rPr>
        <w:t xml:space="preserve"> Lesen</w:t>
      </w:r>
      <w:bookmarkEnd w:id="7"/>
    </w:p>
    <w:p w14:paraId="6347E885" w14:textId="77777777" w:rsidR="005D7632" w:rsidRPr="00B813F2" w:rsidRDefault="001E73C2" w:rsidP="00D902AC">
      <w:pPr>
        <w:ind w:left="720"/>
        <w:rPr>
          <w:rStyle w:val="Anweisungszeichen"/>
          <w:sz w:val="20"/>
          <w:szCs w:val="20"/>
          <w:lang w:val="de-DE"/>
        </w:rPr>
      </w:pPr>
      <w:r w:rsidRPr="00B813F2">
        <w:rPr>
          <w:rStyle w:val="Anweisungszeichen"/>
          <w:sz w:val="20"/>
          <w:szCs w:val="20"/>
          <w:lang w:val="de-DE"/>
        </w:rPr>
        <w:t>Verwenden Sie den neuen Lesemodus für optimales und ungestörtes Lesen</w:t>
      </w:r>
      <w:r w:rsidR="00150D59" w:rsidRPr="00B813F2">
        <w:rPr>
          <w:rStyle w:val="Anweisungszeichen"/>
          <w:sz w:val="20"/>
          <w:szCs w:val="20"/>
          <w:lang w:val="de-DE"/>
        </w:rPr>
        <w:t xml:space="preserve">. </w:t>
      </w:r>
      <w:r w:rsidR="003E1E96" w:rsidRPr="00B813F2">
        <w:rPr>
          <w:rStyle w:val="Anweisungszeichen"/>
          <w:bCs/>
          <w:sz w:val="20"/>
          <w:szCs w:val="20"/>
          <w:lang w:val="de-DE"/>
        </w:rPr>
        <w:t>Klicken Sie auf</w:t>
      </w:r>
      <w:r w:rsidR="003E1E96" w:rsidRPr="00B813F2">
        <w:rPr>
          <w:rStyle w:val="Anweisungszeichen"/>
          <w:b/>
          <w:bCs/>
          <w:sz w:val="20"/>
          <w:szCs w:val="20"/>
          <w:lang w:val="de-DE"/>
        </w:rPr>
        <w:t xml:space="preserve"> Ansicht </w:t>
      </w:r>
      <w:r w:rsidR="003E1E96" w:rsidRPr="00B813F2">
        <w:rPr>
          <w:rStyle w:val="Anweisungszeichen"/>
          <w:bCs/>
          <w:sz w:val="20"/>
          <w:szCs w:val="20"/>
          <w:lang w:val="de-DE"/>
        </w:rPr>
        <w:t xml:space="preserve">&gt; </w:t>
      </w:r>
      <w:r w:rsidR="003E1E96" w:rsidRPr="00B813F2">
        <w:rPr>
          <w:rStyle w:val="Anweisungszeichen"/>
          <w:b/>
          <w:bCs/>
          <w:sz w:val="20"/>
          <w:szCs w:val="20"/>
          <w:lang w:val="de-DE"/>
        </w:rPr>
        <w:t>Lesemodus</w:t>
      </w:r>
      <w:r w:rsidR="00986139" w:rsidRPr="00B813F2">
        <w:rPr>
          <w:rStyle w:val="Anweisungszeichen"/>
          <w:sz w:val="20"/>
          <w:szCs w:val="20"/>
          <w:lang w:val="de-DE"/>
        </w:rPr>
        <w:t xml:space="preserve">, um es auszuprobieren. </w:t>
      </w:r>
      <w:r w:rsidRPr="00B813F2">
        <w:rPr>
          <w:rStyle w:val="Anweisungszeichen"/>
          <w:sz w:val="20"/>
          <w:szCs w:val="20"/>
          <w:lang w:val="de-DE"/>
        </w:rPr>
        <w:t>Wenn</w:t>
      </w:r>
      <w:r w:rsidR="00986139" w:rsidRPr="00B813F2">
        <w:rPr>
          <w:rStyle w:val="Anweisungszeichen"/>
          <w:sz w:val="20"/>
          <w:szCs w:val="20"/>
          <w:lang w:val="de-DE"/>
        </w:rPr>
        <w:t xml:space="preserve"> Sie sich in diesem Modus befinden,</w:t>
      </w:r>
      <w:r w:rsidR="00A8186C" w:rsidRPr="00B813F2">
        <w:rPr>
          <w:rStyle w:val="Anweisungszeichen"/>
          <w:sz w:val="20"/>
          <w:szCs w:val="20"/>
          <w:lang w:val="de-DE"/>
        </w:rPr>
        <w:t xml:space="preserve"> doppelklicken</w:t>
      </w:r>
      <w:r w:rsidR="00986139" w:rsidRPr="00B813F2">
        <w:rPr>
          <w:rStyle w:val="Anweisungszeichen"/>
          <w:sz w:val="20"/>
          <w:szCs w:val="20"/>
          <w:lang w:val="de-DE"/>
        </w:rPr>
        <w:t xml:space="preserve"> Sie auf </w:t>
      </w:r>
      <w:r w:rsidR="00A8186C" w:rsidRPr="00B813F2">
        <w:rPr>
          <w:rStyle w:val="Anweisungszeichen"/>
          <w:sz w:val="20"/>
          <w:szCs w:val="20"/>
          <w:lang w:val="de-DE"/>
        </w:rPr>
        <w:t>ein Bild</w:t>
      </w:r>
      <w:r w:rsidR="00986139" w:rsidRPr="00B813F2">
        <w:rPr>
          <w:rStyle w:val="Anweisungszeichen"/>
          <w:sz w:val="20"/>
          <w:szCs w:val="20"/>
          <w:lang w:val="de-DE"/>
        </w:rPr>
        <w:t>, um es genauer zu betrachten.</w:t>
      </w:r>
      <w:r w:rsidR="00E509F3" w:rsidRPr="00B813F2">
        <w:rPr>
          <w:rStyle w:val="Anweisungszeichen"/>
          <w:sz w:val="20"/>
          <w:szCs w:val="20"/>
          <w:lang w:val="de-DE"/>
        </w:rPr>
        <w:t xml:space="preserve"> Klicken Sie außerhalb des Bilds, um </w:t>
      </w:r>
      <w:r w:rsidRPr="00B813F2">
        <w:rPr>
          <w:rStyle w:val="Anweisungszeichen"/>
          <w:sz w:val="20"/>
          <w:szCs w:val="20"/>
          <w:lang w:val="de-DE"/>
        </w:rPr>
        <w:t>mit dem Lesen fortzufahren</w:t>
      </w:r>
      <w:r w:rsidR="00E509F3" w:rsidRPr="00B813F2">
        <w:rPr>
          <w:rStyle w:val="Anweisungszeichen"/>
          <w:sz w:val="20"/>
          <w:szCs w:val="20"/>
          <w:lang w:val="de-DE"/>
        </w:rPr>
        <w:t>.</w:t>
      </w:r>
    </w:p>
    <w:p w14:paraId="58B03206" w14:textId="77777777" w:rsidR="002C28B4" w:rsidRPr="00B813F2" w:rsidRDefault="00EF205F" w:rsidP="00B813F2">
      <w:pPr>
        <w:pStyle w:val="berschrift1"/>
        <w:numPr>
          <w:ilvl w:val="0"/>
          <w:numId w:val="2"/>
        </w:numPr>
        <w:spacing w:before="600"/>
        <w:ind w:left="629" w:hanging="357"/>
        <w:rPr>
          <w:rStyle w:val="Anweisungszeichen"/>
          <w:sz w:val="50"/>
          <w:szCs w:val="50"/>
          <w:lang w:val="de-DE"/>
        </w:rPr>
      </w:pPr>
      <w:r w:rsidRPr="00B813F2">
        <w:rPr>
          <w:sz w:val="50"/>
          <w:szCs w:val="50"/>
          <w:lang w:val="de-DE"/>
        </w:rPr>
        <w:t>Bearbeiten von</w:t>
      </w:r>
      <w:r w:rsidR="00770A3B" w:rsidRPr="00B813F2">
        <w:rPr>
          <w:sz w:val="50"/>
          <w:szCs w:val="50"/>
          <w:lang w:val="de-DE"/>
        </w:rPr>
        <w:t xml:space="preserve"> PDF-</w:t>
      </w:r>
      <w:r w:rsidR="002C28B4" w:rsidRPr="00B813F2">
        <w:rPr>
          <w:sz w:val="50"/>
          <w:szCs w:val="50"/>
          <w:lang w:val="de-DE"/>
        </w:rPr>
        <w:t>Inhalten</w:t>
      </w:r>
      <w:r w:rsidR="00913E92" w:rsidRPr="00B813F2">
        <w:rPr>
          <w:sz w:val="50"/>
          <w:szCs w:val="50"/>
          <w:lang w:val="de-DE"/>
        </w:rPr>
        <w:t xml:space="preserve"> </w:t>
      </w:r>
      <w:r w:rsidR="00770A3B" w:rsidRPr="00B813F2">
        <w:rPr>
          <w:sz w:val="50"/>
          <w:szCs w:val="50"/>
          <w:lang w:val="de-DE"/>
        </w:rPr>
        <w:t>in Word</w:t>
      </w:r>
    </w:p>
    <w:p w14:paraId="7A7BE5BF" w14:textId="77777777" w:rsidR="00D824F4" w:rsidRPr="00B813F2" w:rsidRDefault="00D855F2" w:rsidP="002C28B4">
      <w:pPr>
        <w:ind w:left="720"/>
        <w:rPr>
          <w:sz w:val="20"/>
          <w:lang w:val="de-DE" w:eastAsia="ja-JP"/>
        </w:rPr>
      </w:pPr>
      <w:r w:rsidRPr="00B813F2">
        <w:rPr>
          <w:sz w:val="20"/>
          <w:lang w:val="de-DE" w:eastAsia="ja-JP"/>
        </w:rPr>
        <w:t>Öffnen Sie PDF-Dateien, und bearbeiten Sie den Inhalt in Word. Bearbeiten Sie Absätze, Listen und Tabelle</w:t>
      </w:r>
      <w:r w:rsidR="00B06ED3" w:rsidRPr="00B813F2">
        <w:rPr>
          <w:sz w:val="20"/>
          <w:lang w:val="de-DE" w:eastAsia="ja-JP"/>
        </w:rPr>
        <w:t>n</w:t>
      </w:r>
      <w:r w:rsidRPr="00B813F2">
        <w:rPr>
          <w:sz w:val="20"/>
          <w:lang w:val="de-DE" w:eastAsia="ja-JP"/>
        </w:rPr>
        <w:t xml:space="preserve"> wie vertraute Word-Dokumente.</w:t>
      </w:r>
      <w:r w:rsidR="002C28B4" w:rsidRPr="00B813F2">
        <w:rPr>
          <w:sz w:val="20"/>
          <w:lang w:val="de-DE" w:eastAsia="ja-JP"/>
        </w:rPr>
        <w:t xml:space="preserve"> Verleihen Sie dem Inhalt ein professionelles Aussehen</w:t>
      </w:r>
      <w:r w:rsidR="00913E92" w:rsidRPr="00B813F2">
        <w:rPr>
          <w:sz w:val="20"/>
          <w:lang w:val="de-DE" w:eastAsia="ja-JP"/>
        </w:rPr>
        <w:t>.</w:t>
      </w:r>
      <w:r w:rsidR="00105274" w:rsidRPr="00B813F2">
        <w:rPr>
          <w:sz w:val="20"/>
          <w:lang w:val="de-DE" w:eastAsia="ja-JP"/>
        </w:rPr>
        <w:t xml:space="preserve"> </w:t>
      </w:r>
    </w:p>
    <w:p w14:paraId="7E29BADB" w14:textId="77777777" w:rsidR="00150D59" w:rsidRPr="00647D62" w:rsidRDefault="00D855F2" w:rsidP="007531C0">
      <w:pPr>
        <w:ind w:left="720"/>
        <w:rPr>
          <w:lang w:val="de-DE"/>
        </w:rPr>
      </w:pPr>
      <w:r w:rsidRPr="00B813F2">
        <w:rPr>
          <w:sz w:val="20"/>
          <w:lang w:val="de-DE" w:eastAsia="ja-JP"/>
        </w:rPr>
        <w:t>Zum Ausprobieren laden Sie</w:t>
      </w:r>
      <w:r w:rsidR="007F2F12" w:rsidRPr="00B813F2">
        <w:rPr>
          <w:sz w:val="20"/>
          <w:lang w:val="de-DE" w:eastAsia="ja-JP"/>
        </w:rPr>
        <w:t xml:space="preserve"> </w:t>
      </w:r>
      <w:hyperlink r:id="rId13" w:history="1">
        <w:r w:rsidR="00EC3A27" w:rsidRPr="00B813F2">
          <w:rPr>
            <w:rStyle w:val="Hyperlink"/>
            <w:sz w:val="20"/>
            <w:lang w:val="de-DE" w:eastAsia="ja-JP"/>
          </w:rPr>
          <w:t>diese hilfreiche PDF-Datei von der Office-Website</w:t>
        </w:r>
      </w:hyperlink>
      <w:r w:rsidRPr="00B813F2">
        <w:rPr>
          <w:sz w:val="20"/>
          <w:lang w:val="de-DE" w:eastAsia="ja-JP"/>
        </w:rPr>
        <w:t xml:space="preserve"> herunter, oder wählen Sie eine PDF-Datei auf Ihrem Computer aus. </w:t>
      </w:r>
      <w:r w:rsidR="007F2F12" w:rsidRPr="00B813F2">
        <w:rPr>
          <w:sz w:val="20"/>
          <w:lang w:val="de-DE" w:eastAsia="ja-JP"/>
        </w:rPr>
        <w:t xml:space="preserve"> Klicken Sie in Word auf </w:t>
      </w:r>
      <w:r w:rsidR="007F2F12" w:rsidRPr="00B813F2">
        <w:rPr>
          <w:b/>
          <w:sz w:val="20"/>
          <w:lang w:val="de-DE" w:eastAsia="ja-JP"/>
        </w:rPr>
        <w:t>Datei</w:t>
      </w:r>
      <w:r w:rsidR="007F2F12" w:rsidRPr="00B813F2">
        <w:rPr>
          <w:sz w:val="20"/>
          <w:lang w:val="de-DE" w:eastAsia="ja-JP"/>
        </w:rPr>
        <w:t xml:space="preserve"> &gt; </w:t>
      </w:r>
      <w:r w:rsidR="007F2F12" w:rsidRPr="00B813F2">
        <w:rPr>
          <w:b/>
          <w:sz w:val="20"/>
          <w:lang w:val="de-DE" w:eastAsia="ja-JP"/>
        </w:rPr>
        <w:t>Öffnen</w:t>
      </w:r>
      <w:r w:rsidR="007F2F12" w:rsidRPr="00B813F2">
        <w:rPr>
          <w:sz w:val="20"/>
          <w:lang w:val="de-DE" w:eastAsia="ja-JP"/>
        </w:rPr>
        <w:t xml:space="preserve"> &gt; </w:t>
      </w:r>
      <w:r w:rsidR="007F2F12" w:rsidRPr="00B813F2">
        <w:rPr>
          <w:b/>
          <w:sz w:val="20"/>
          <w:lang w:val="de-DE" w:eastAsia="ja-JP"/>
        </w:rPr>
        <w:t>Durchsuchen</w:t>
      </w:r>
      <w:r w:rsidR="007F2F12" w:rsidRPr="00B813F2">
        <w:rPr>
          <w:sz w:val="20"/>
          <w:lang w:val="de-DE" w:eastAsia="ja-JP"/>
        </w:rPr>
        <w:t xml:space="preserve">, und navigieren Sie zur PDF-Datei. Klicken Sie auf </w:t>
      </w:r>
      <w:proofErr w:type="gramStart"/>
      <w:r w:rsidR="007F2F12" w:rsidRPr="00B813F2">
        <w:rPr>
          <w:b/>
          <w:sz w:val="20"/>
          <w:lang w:val="de-DE" w:eastAsia="ja-JP"/>
        </w:rPr>
        <w:t>Öffnen</w:t>
      </w:r>
      <w:r w:rsidR="007F2F12" w:rsidRPr="00B813F2">
        <w:rPr>
          <w:sz w:val="20"/>
          <w:lang w:val="de-DE" w:eastAsia="ja-JP"/>
        </w:rPr>
        <w:t xml:space="preserve"> </w:t>
      </w:r>
      <w:r w:rsidR="00B06ED3" w:rsidRPr="00B813F2">
        <w:rPr>
          <w:sz w:val="20"/>
          <w:lang w:val="de-DE" w:eastAsia="ja-JP"/>
        </w:rPr>
        <w:t>,</w:t>
      </w:r>
      <w:proofErr w:type="gramEnd"/>
      <w:r w:rsidR="00B06ED3" w:rsidRPr="00B813F2">
        <w:rPr>
          <w:sz w:val="20"/>
          <w:lang w:val="de-DE" w:eastAsia="ja-JP"/>
        </w:rPr>
        <w:t xml:space="preserve"> um</w:t>
      </w:r>
      <w:r w:rsidR="007F2F12" w:rsidRPr="00B813F2">
        <w:rPr>
          <w:sz w:val="20"/>
          <w:lang w:val="de-DE" w:eastAsia="ja-JP"/>
        </w:rPr>
        <w:t xml:space="preserve"> den Inhalt zu bearbeiten oder die Datei bequemer im neuen </w:t>
      </w:r>
      <w:proofErr w:type="spellStart"/>
      <w:r w:rsidR="007F2F12" w:rsidRPr="00B813F2">
        <w:rPr>
          <w:sz w:val="20"/>
          <w:lang w:val="de-DE" w:eastAsia="ja-JP"/>
        </w:rPr>
        <w:t>Lesemoduszu</w:t>
      </w:r>
      <w:proofErr w:type="spellEnd"/>
      <w:r w:rsidR="007F2F12" w:rsidRPr="00B813F2">
        <w:rPr>
          <w:sz w:val="20"/>
          <w:lang w:val="de-DE" w:eastAsia="ja-JP"/>
        </w:rPr>
        <w:t xml:space="preserve"> lesen.</w:t>
      </w:r>
      <w:r w:rsidR="00150D59" w:rsidRPr="00647D62">
        <w:rPr>
          <w:lang w:val="de-DE"/>
        </w:rPr>
        <w:br w:type="page"/>
      </w:r>
    </w:p>
    <w:p w14:paraId="21F2681C" w14:textId="77777777" w:rsidR="00150D59" w:rsidRPr="00B813F2" w:rsidRDefault="00FE0F0E" w:rsidP="007743F3">
      <w:pPr>
        <w:pStyle w:val="berschrift1"/>
        <w:rPr>
          <w:sz w:val="50"/>
          <w:szCs w:val="50"/>
          <w:lang w:val="de-DE"/>
        </w:rPr>
      </w:pPr>
      <w:r w:rsidRPr="00B813F2">
        <w:rPr>
          <w:sz w:val="50"/>
          <w:szCs w:val="50"/>
          <w:lang w:val="de-DE"/>
        </w:rPr>
        <w:lastRenderedPageBreak/>
        <w:t>Sind Sie bereit?</w:t>
      </w:r>
    </w:p>
    <w:p w14:paraId="6B90BA15" w14:textId="77777777" w:rsidR="00150D59" w:rsidRPr="00647D62" w:rsidRDefault="00913E92" w:rsidP="0016766E">
      <w:pPr>
        <w:ind w:left="720"/>
        <w:rPr>
          <w:rFonts w:asciiTheme="majorHAnsi" w:hAnsiTheme="majorHAnsi"/>
          <w:sz w:val="32"/>
          <w:szCs w:val="32"/>
          <w:lang w:val="de-DE"/>
        </w:rPr>
      </w:pPr>
      <w:r>
        <w:rPr>
          <w:rFonts w:asciiTheme="majorHAnsi" w:hAnsiTheme="majorHAnsi"/>
          <w:sz w:val="32"/>
          <w:szCs w:val="32"/>
          <w:lang w:val="de-DE"/>
        </w:rPr>
        <w:t xml:space="preserve">Wir hoffen, dass Ihnen das </w:t>
      </w:r>
      <w:r w:rsidR="00144363">
        <w:rPr>
          <w:rFonts w:asciiTheme="majorHAnsi" w:hAnsiTheme="majorHAnsi"/>
          <w:sz w:val="32"/>
          <w:szCs w:val="32"/>
          <w:lang w:val="de-DE"/>
        </w:rPr>
        <w:t>Arbeiten in Word 2013 gefällt</w:t>
      </w:r>
      <w:r w:rsidR="00150D59" w:rsidRPr="00BB566E">
        <w:rPr>
          <w:rFonts w:asciiTheme="majorHAnsi" w:hAnsiTheme="majorHAnsi"/>
          <w:sz w:val="32"/>
          <w:szCs w:val="32"/>
          <w:lang w:val="de-DE"/>
        </w:rPr>
        <w:t>!</w:t>
      </w:r>
    </w:p>
    <w:p w14:paraId="2A3FB583" w14:textId="77777777" w:rsidR="00150D59" w:rsidRPr="00647D62" w:rsidRDefault="00150D59" w:rsidP="00BB566E">
      <w:pPr>
        <w:ind w:left="720"/>
        <w:rPr>
          <w:rFonts w:asciiTheme="majorHAnsi" w:hAnsiTheme="majorHAnsi"/>
          <w:lang w:val="de-DE"/>
        </w:rPr>
      </w:pPr>
      <w:r w:rsidRPr="00BB566E">
        <w:rPr>
          <w:rFonts w:asciiTheme="majorHAnsi" w:hAnsiTheme="majorHAnsi"/>
          <w:lang w:val="de-DE"/>
        </w:rPr>
        <w:t>Mit freundlichen Grüßen</w:t>
      </w:r>
    </w:p>
    <w:p w14:paraId="69231C0F" w14:textId="77777777" w:rsidR="00150D59" w:rsidRPr="00647D62" w:rsidRDefault="00150D59" w:rsidP="00BB566E">
      <w:pPr>
        <w:ind w:left="720"/>
        <w:rPr>
          <w:rFonts w:ascii="Segoe UI Semibold" w:hAnsi="Segoe UI Semibold"/>
          <w:lang w:val="de-DE"/>
        </w:rPr>
      </w:pPr>
      <w:r w:rsidRPr="00246376">
        <w:rPr>
          <w:rFonts w:ascii="Segoe UI Semibold" w:hAnsi="Segoe UI Semibold"/>
          <w:lang w:val="de-DE"/>
        </w:rPr>
        <w:t>Das Word-Team</w:t>
      </w:r>
    </w:p>
    <w:p w14:paraId="02F85181" w14:textId="77777777" w:rsidR="00BB566E" w:rsidRPr="00647D62" w:rsidRDefault="00BB566E" w:rsidP="00BB566E">
      <w:pPr>
        <w:ind w:left="720"/>
        <w:rPr>
          <w:lang w:val="de-DE"/>
        </w:rPr>
      </w:pPr>
    </w:p>
    <w:p w14:paraId="0B5B847A" w14:textId="77777777" w:rsidR="00150D59" w:rsidRPr="00B813F2" w:rsidRDefault="00BB566E" w:rsidP="007743F3">
      <w:pPr>
        <w:pStyle w:val="berschrift1"/>
        <w:rPr>
          <w:sz w:val="50"/>
          <w:szCs w:val="50"/>
          <w:lang w:val="de-DE"/>
        </w:rPr>
      </w:pPr>
      <w:r w:rsidRPr="00B813F2">
        <w:rPr>
          <w:noProof/>
          <w:sz w:val="50"/>
          <w:szCs w:val="50"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C5A3B" wp14:editId="5D9E3C4F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486400" cy="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E2DA3F" id="Gerader Verbinder 9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0.8pt,2.9pt" to="812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1C2D5E" w:rsidRPr="00B813F2">
        <w:rPr>
          <w:sz w:val="50"/>
          <w:szCs w:val="50"/>
          <w:lang w:val="de-DE"/>
        </w:rPr>
        <w:t>Weitere Informationen</w:t>
      </w:r>
    </w:p>
    <w:p w14:paraId="50F60228" w14:textId="77777777" w:rsidR="00DF6C02" w:rsidRPr="00647D62" w:rsidRDefault="001C2D5E" w:rsidP="00337CC0">
      <w:pPr>
        <w:ind w:left="720"/>
        <w:rPr>
          <w:lang w:val="de-DE"/>
        </w:rPr>
      </w:pPr>
      <w:r>
        <w:rPr>
          <w:lang w:val="de-DE"/>
        </w:rPr>
        <w:t xml:space="preserve">Bleiben Sie am Ball. Es gibt noch viele weitere neue Features und Möglichkeiten für das Arbeiten in Office. </w:t>
      </w:r>
      <w:r w:rsidR="00150D59">
        <w:rPr>
          <w:lang w:val="de-DE"/>
        </w:rPr>
        <w:t xml:space="preserve">Sehen Sie sich die Seite für </w:t>
      </w:r>
      <w:hyperlink r:id="rId14" w:history="1">
        <w:r w:rsidR="002D7336">
          <w:rPr>
            <w:rStyle w:val="Hyperlink"/>
            <w:lang w:val="de-DE"/>
          </w:rPr>
          <w:t>Erste Schritte mit Word 2013</w:t>
        </w:r>
      </w:hyperlink>
      <w:r w:rsidR="00150D59">
        <w:rPr>
          <w:lang w:val="de-DE"/>
        </w:rPr>
        <w:t xml:space="preserve"> online an, und lernen Sie alles kennen.</w:t>
      </w:r>
      <w:r w:rsidR="00337CC0">
        <w:rPr>
          <w:lang w:val="de-DE"/>
        </w:rPr>
        <w:t xml:space="preserve"> </w:t>
      </w:r>
    </w:p>
    <w:sectPr w:rsidR="00DF6C02" w:rsidRPr="00647D62" w:rsidSect="00647D62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Word-Team" w:date="2012-06-12T10:01:00Z" w:initials="WT">
    <w:p w14:paraId="1A7C895B" w14:textId="77777777" w:rsidR="00AE7877" w:rsidRPr="00647D62" w:rsidRDefault="00AE7877" w:rsidP="000A2F59">
      <w:pPr>
        <w:rPr>
          <w:lang w:val="de-DE"/>
        </w:rPr>
      </w:pPr>
      <w:r>
        <w:rPr>
          <w:rStyle w:val="Anmerkungsreferenz"/>
        </w:rPr>
        <w:annotationRef/>
      </w:r>
      <w:r w:rsidR="00B06ED3" w:rsidRPr="00647D62">
        <w:rPr>
          <w:rStyle w:val="Anmerkungsreferenz"/>
          <w:lang w:val="de-DE"/>
        </w:rPr>
        <w:t>Sie können nun auf einen Kommentar antworten und auf diese Weise Kommentare zum gleichen Thema beisammenhalten. Probieren Sie es einmal aus: Klicken Sie auf diesen Kommentar und dann auf die Schaltfläche "Antworten".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7C895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155AD" w14:textId="77777777" w:rsidR="00903B69" w:rsidRDefault="00903B69" w:rsidP="005D7632">
      <w:pPr>
        <w:spacing w:after="0" w:line="240" w:lineRule="auto"/>
      </w:pPr>
      <w:r>
        <w:separator/>
      </w:r>
    </w:p>
  </w:endnote>
  <w:endnote w:type="continuationSeparator" w:id="0">
    <w:p w14:paraId="5EB05B0E" w14:textId="77777777" w:rsidR="00903B69" w:rsidRDefault="00903B69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CE624" w14:textId="77777777" w:rsidR="00AE7877" w:rsidRDefault="00AE7877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8DDF90" wp14:editId="07C677E6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2D8D0D" id="Gerader Verbinde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53697" w14:textId="77777777" w:rsidR="00903B69" w:rsidRDefault="00903B69" w:rsidP="005D7632">
      <w:pPr>
        <w:spacing w:after="0" w:line="240" w:lineRule="auto"/>
      </w:pPr>
      <w:r>
        <w:separator/>
      </w:r>
    </w:p>
  </w:footnote>
  <w:footnote w:type="continuationSeparator" w:id="0">
    <w:p w14:paraId="342B2D07" w14:textId="77777777" w:rsidR="00903B69" w:rsidRDefault="00903B69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25760" w14:textId="77777777" w:rsidR="00AE7877" w:rsidRDefault="00AE7877">
    <w:pPr>
      <w:pStyle w:val="Kopf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F8B758" wp14:editId="389E78D2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D1206E" id="Gerader Verbinde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87"/>
    <w:rsid w:val="00054B1E"/>
    <w:rsid w:val="00067C15"/>
    <w:rsid w:val="00067F99"/>
    <w:rsid w:val="000A1F67"/>
    <w:rsid w:val="000A2F59"/>
    <w:rsid w:val="00105274"/>
    <w:rsid w:val="00144363"/>
    <w:rsid w:val="00150D59"/>
    <w:rsid w:val="0016766E"/>
    <w:rsid w:val="001B41B7"/>
    <w:rsid w:val="001C2D5E"/>
    <w:rsid w:val="001E73C2"/>
    <w:rsid w:val="001F650F"/>
    <w:rsid w:val="0021564D"/>
    <w:rsid w:val="00246376"/>
    <w:rsid w:val="00286846"/>
    <w:rsid w:val="002B1618"/>
    <w:rsid w:val="002C28B4"/>
    <w:rsid w:val="002D7336"/>
    <w:rsid w:val="0033452D"/>
    <w:rsid w:val="00337CC0"/>
    <w:rsid w:val="00376011"/>
    <w:rsid w:val="00382662"/>
    <w:rsid w:val="003C03D6"/>
    <w:rsid w:val="003E1E96"/>
    <w:rsid w:val="00414B47"/>
    <w:rsid w:val="00446C5F"/>
    <w:rsid w:val="004A1B38"/>
    <w:rsid w:val="004C5957"/>
    <w:rsid w:val="00555CCB"/>
    <w:rsid w:val="005C2CAF"/>
    <w:rsid w:val="005C4C3B"/>
    <w:rsid w:val="005D7632"/>
    <w:rsid w:val="00605A0F"/>
    <w:rsid w:val="00623B06"/>
    <w:rsid w:val="00647D62"/>
    <w:rsid w:val="00652A87"/>
    <w:rsid w:val="006D3BBA"/>
    <w:rsid w:val="006D5150"/>
    <w:rsid w:val="007111A4"/>
    <w:rsid w:val="00724751"/>
    <w:rsid w:val="007531C0"/>
    <w:rsid w:val="00770A3B"/>
    <w:rsid w:val="007743F3"/>
    <w:rsid w:val="007C2719"/>
    <w:rsid w:val="007C6474"/>
    <w:rsid w:val="007F2F12"/>
    <w:rsid w:val="00817202"/>
    <w:rsid w:val="00856563"/>
    <w:rsid w:val="00863A88"/>
    <w:rsid w:val="008A7E25"/>
    <w:rsid w:val="008E7307"/>
    <w:rsid w:val="008F6559"/>
    <w:rsid w:val="00903B69"/>
    <w:rsid w:val="00906B72"/>
    <w:rsid w:val="00913E92"/>
    <w:rsid w:val="00931486"/>
    <w:rsid w:val="009401E1"/>
    <w:rsid w:val="00981034"/>
    <w:rsid w:val="00986139"/>
    <w:rsid w:val="009962B5"/>
    <w:rsid w:val="009F1989"/>
    <w:rsid w:val="00A16042"/>
    <w:rsid w:val="00A30D91"/>
    <w:rsid w:val="00A8186C"/>
    <w:rsid w:val="00AA588A"/>
    <w:rsid w:val="00AA6CF8"/>
    <w:rsid w:val="00AE7877"/>
    <w:rsid w:val="00B06ED3"/>
    <w:rsid w:val="00B6300E"/>
    <w:rsid w:val="00B813F2"/>
    <w:rsid w:val="00B82CBE"/>
    <w:rsid w:val="00BB566E"/>
    <w:rsid w:val="00C332F1"/>
    <w:rsid w:val="00C449F1"/>
    <w:rsid w:val="00C73B04"/>
    <w:rsid w:val="00C86BB9"/>
    <w:rsid w:val="00CB7F84"/>
    <w:rsid w:val="00CF6562"/>
    <w:rsid w:val="00D71433"/>
    <w:rsid w:val="00D74CB8"/>
    <w:rsid w:val="00D824F4"/>
    <w:rsid w:val="00D855F2"/>
    <w:rsid w:val="00D902AC"/>
    <w:rsid w:val="00DA3F83"/>
    <w:rsid w:val="00DF6C02"/>
    <w:rsid w:val="00E509F3"/>
    <w:rsid w:val="00EC3A27"/>
    <w:rsid w:val="00EE0B5D"/>
    <w:rsid w:val="00EF205F"/>
    <w:rsid w:val="00F329D4"/>
    <w:rsid w:val="00F416D5"/>
    <w:rsid w:val="00F81FF8"/>
    <w:rsid w:val="00FC65FA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89FC1"/>
  <w15:docId w15:val="{74002806-E6EB-45FF-97CC-A085E1E6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66E"/>
    <w:rPr>
      <w:color w:val="595959" w:themeColor="text1" w:themeTint="A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50D59"/>
    <w:rPr>
      <w:rFonts w:eastAsiaTheme="minorEastAsia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Listenabsatz">
    <w:name w:val="List Paragraph"/>
    <w:basedOn w:val="Standard"/>
    <w:link w:val="ListenabsatzZchn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styleId="Hyperlink">
    <w:name w:val="Hyperlink"/>
    <w:basedOn w:val="Absatz-Standardschriftart"/>
    <w:uiPriority w:val="99"/>
    <w:unhideWhenUsed/>
    <w:rsid w:val="00150D59"/>
    <w:rPr>
      <w:color w:val="0563C1" w:themeColor="hyperlink"/>
      <w:u w:val="singl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Anmerkungsreferenz">
    <w:name w:val="Anmerkungsreferenz"/>
    <w:basedOn w:val="Absatz-Standardschriftart"/>
    <w:uiPriority w:val="99"/>
    <w:semiHidden/>
    <w:unhideWhenUsed/>
    <w:rsid w:val="00150D59"/>
    <w:rPr>
      <w:sz w:val="16"/>
      <w:szCs w:val="16"/>
    </w:rPr>
  </w:style>
  <w:style w:type="character" w:customStyle="1" w:styleId="Betont">
    <w:name w:val="Betont"/>
    <w:basedOn w:val="Absatz-Standardschriftart"/>
    <w:uiPriority w:val="22"/>
    <w:qFormat/>
    <w:rsid w:val="00150D59"/>
    <w:rPr>
      <w:b/>
      <w:b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sid w:val="00150D59"/>
    <w:rPr>
      <w:i w:val="0"/>
      <w:iCs/>
      <w:color w:val="4472C4" w:themeColor="accent5"/>
    </w:rPr>
  </w:style>
  <w:style w:type="paragraph" w:styleId="StandardWeb">
    <w:name w:val="Normal (Web)"/>
    <w:basedOn w:val="Standard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Listentabelle4-Akzent11">
    <w:name w:val="Listentabelle 4 - Akzent 11"/>
    <w:basedOn w:val="NormaleTabelle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weisungen">
    <w:name w:val="Anweisungen"/>
    <w:basedOn w:val="Standard"/>
    <w:link w:val="Anweisungszeichen"/>
    <w:qFormat/>
    <w:rsid w:val="00BB566E"/>
    <w:rPr>
      <w:lang w:eastAsia="ja-JP"/>
    </w:rPr>
  </w:style>
  <w:style w:type="character" w:customStyle="1" w:styleId="Anweisungszeichen">
    <w:name w:val="Anweisungszeichen"/>
    <w:basedOn w:val="Absatz-Standardschriftart"/>
    <w:link w:val="Anweisungen"/>
    <w:rsid w:val="00BB566E"/>
    <w:rPr>
      <w:color w:val="595959" w:themeColor="text1" w:themeTint="A6"/>
      <w:lang w:eastAsia="ja-JP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KommentarthemaZeichen">
    <w:name w:val="Kommentarthema Zeichen"/>
    <w:basedOn w:val="Kommentartextzeichen"/>
    <w:link w:val="Anmerkungsthema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7632"/>
  </w:style>
  <w:style w:type="paragraph" w:styleId="Fuzeile">
    <w:name w:val="footer"/>
    <w:basedOn w:val="Standard"/>
    <w:link w:val="FuzeileZchn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632"/>
  </w:style>
  <w:style w:type="character" w:customStyle="1" w:styleId="BesuchterHyperlink">
    <w:name w:val="Besuchter Hyperlink"/>
    <w:basedOn w:val="Absatz-Standardschriftart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BenutzeroberflcheZeichen">
    <w:name w:val="Benutzeroberfläche Zeichen"/>
    <w:basedOn w:val="Absatz-Standardschriftart"/>
    <w:link w:val="Benutzeroberflche"/>
    <w:locked/>
    <w:rsid w:val="00105274"/>
    <w:rPr>
      <w:b/>
    </w:rPr>
  </w:style>
  <w:style w:type="paragraph" w:customStyle="1" w:styleId="Benutzeroberflche">
    <w:name w:val="Benutzeroberfläche"/>
    <w:basedOn w:val="Standard"/>
    <w:link w:val="BenutzeroberflcheZeichen"/>
    <w:qFormat/>
    <w:rsid w:val="00105274"/>
    <w:rPr>
      <w:b/>
      <w:color w:val="auto"/>
    </w:rPr>
  </w:style>
  <w:style w:type="table" w:styleId="Tabellenraster">
    <w:name w:val="Table Grid"/>
    <w:basedOn w:val="NormaleTabelle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color w:val="595959" w:themeColor="text1" w:themeTint="A6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character" w:styleId="BesuchterHyperlink0">
    <w:name w:val="FollowedHyperlink"/>
    <w:basedOn w:val="Absatz-Standardschriftart"/>
    <w:uiPriority w:val="99"/>
    <w:semiHidden/>
    <w:unhideWhenUsed/>
    <w:rsid w:val="001B41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15.officeredir.microsoft.com/r/rlid2013LiveLayoutWd?clid=1031" TargetMode="External"/><Relationship Id="rId13" Type="http://schemas.openxmlformats.org/officeDocument/2006/relationships/hyperlink" Target="http://o15.officeredir.microsoft.com/r/rlid2013PDFReflowWd?clid=103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15.officeredir.microsoft.com/r/rlid2013SimpleMarkupWd?clid=103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o15.officeredir.microsoft.com/r/rlid2013GettingStartedCntrWd?clid=103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dkmpdb\vorlagen\Willkommen%20bei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Willkommen bei Word.dotx</Template>
  <TotalTime>0</TotalTime>
  <Pages>4</Pages>
  <Words>396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*</dc:creator>
  <cp:keywords/>
  <cp:lastModifiedBy>*</cp:lastModifiedBy>
  <cp:revision>1</cp:revision>
  <dcterms:created xsi:type="dcterms:W3CDTF">2015-06-15T21:16:00Z</dcterms:created>
  <dcterms:modified xsi:type="dcterms:W3CDTF">2015-06-15T21:16:00Z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